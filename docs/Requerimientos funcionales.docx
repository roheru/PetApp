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F8C" w:rsidRDefault="007C7455">
      <w:pPr>
        <w:jc w:val="center"/>
        <w:rPr>
          <w:b/>
          <w:sz w:val="24"/>
        </w:rPr>
      </w:pPr>
      <w:r>
        <w:rPr>
          <w:b/>
          <w:sz w:val="24"/>
        </w:rPr>
        <w:t>Requerimientos Funcionales AmyPets</w:t>
      </w:r>
    </w:p>
    <w:p w:rsidR="00D93F8C" w:rsidRDefault="00D93F8C">
      <w:pPr>
        <w:jc w:val="center"/>
        <w:rPr>
          <w:b/>
          <w:sz w:val="24"/>
        </w:rPr>
      </w:pPr>
    </w:p>
    <w:p w:rsidR="00D93F8C" w:rsidRDefault="00D93F8C">
      <w:pPr>
        <w:jc w:val="center"/>
      </w:pPr>
    </w:p>
    <w:tbl>
      <w:tblPr>
        <w:tblpPr w:leftFromText="141" w:rightFromText="141" w:vertAnchor="page" w:horzAnchor="margin" w:tblpY="2266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Registrar Usuario.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deberán registrarse para acceder a la aplicación.</w:t>
            </w:r>
          </w:p>
        </w:tc>
      </w:tr>
      <w:tr w:rsidR="00D93F8C">
        <w:trPr>
          <w:trHeight w:val="522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sistema le permitirá al usuario registrarse para acceder a los servicios que brinda la aplicación. </w:t>
            </w:r>
          </w:p>
          <w:p w:rsidR="00D93F8C" w:rsidRDefault="00D93F8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</w:p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En el momento de crearlo deberá estar en un estado activo automáticamente.</w:t>
            </w:r>
          </w:p>
        </w:tc>
      </w:tr>
      <w:tr w:rsidR="00D93F8C">
        <w:trPr>
          <w:trHeight w:val="42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Nombres</w:t>
            </w:r>
          </w:p>
          <w:p w:rsidR="00D93F8C" w:rsidRDefault="007C745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Apellidos</w:t>
            </w:r>
          </w:p>
          <w:p w:rsidR="00D93F8C" w:rsidRDefault="007C745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  <w:p w:rsidR="00D93F8C" w:rsidRDefault="007C745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Número de identificación</w:t>
            </w:r>
          </w:p>
          <w:p w:rsidR="00D93F8C" w:rsidRDefault="007C745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</w:t>
            </w:r>
          </w:p>
          <w:p w:rsidR="00D93F8C" w:rsidRDefault="007C745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Dirección</w:t>
            </w:r>
          </w:p>
          <w:p w:rsidR="00D93F8C" w:rsidRDefault="007C7455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Correo electrónico </w:t>
            </w:r>
          </w:p>
        </w:tc>
      </w:tr>
      <w:tr w:rsidR="00D93F8C">
        <w:trPr>
          <w:trHeight w:val="557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Envía al usuario a la página de inicio de sesión</w:t>
            </w:r>
          </w:p>
          <w:p w:rsidR="00D93F8C" w:rsidRDefault="007C7455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incorrecta: </w:t>
            </w:r>
          </w:p>
          <w:p w:rsidR="00D93F8C" w:rsidRDefault="007C7455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p w:rsidR="00D93F8C" w:rsidRDefault="00D93F8C"/>
    <w:tbl>
      <w:tblPr>
        <w:tblpPr w:leftFromText="141" w:rightFromText="141" w:vertAnchor="page" w:horzAnchor="margin" w:tblpY="8212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  <w:tblPrChange w:id="0" w:author="Alejandra Merchán" w:date="2020-08-05T22:20:00Z">
          <w:tblPr>
            <w:tblpPr w:leftFromText="141" w:rightFromText="141" w:vertAnchor="page" w:horzAnchor="margin" w:tblpY="7726"/>
            <w:tblW w:w="864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50"/>
        <w:gridCol w:w="6694"/>
        <w:tblGridChange w:id="1">
          <w:tblGrid>
            <w:gridCol w:w="1950"/>
            <w:gridCol w:w="6694"/>
          </w:tblGrid>
        </w:tblGridChange>
      </w:tblGrid>
      <w:tr w:rsidR="00D93F8C" w:rsidTr="002C292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" w:author="Alejandra Merchán" w:date="2020-08-05T22:20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3" w:author="Alejandra Merchán" w:date="2020-08-05T22:20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</w:t>
            </w:r>
          </w:p>
        </w:tc>
      </w:tr>
      <w:tr w:rsidR="00D93F8C" w:rsidTr="002C292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4" w:author="Alejandra Merchán" w:date="2020-08-05T22:20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5" w:author="Alejandra Merchán" w:date="2020-08-05T22:20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Autenticar Usuario.</w:t>
            </w:r>
          </w:p>
        </w:tc>
      </w:tr>
      <w:tr w:rsidR="00D93F8C" w:rsidTr="002C292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6" w:author="Alejandra Merchán" w:date="2020-08-05T22:20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7" w:author="Alejandra Merchán" w:date="2020-08-05T22:20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 w:rsidR="00D93F8C" w:rsidTr="002C292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8" w:author="Alejandra Merchán" w:date="2020-08-05T22:20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9" w:author="Alejandra Merchán" w:date="2020-08-05T22:20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 w:rsidR="00D93F8C" w:rsidTr="002C2927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0" w:author="Alejandra Merchán" w:date="2020-08-05T22:20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1" w:author="Alejandra Merchán" w:date="2020-08-05T22:20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Correo electrónico</w:t>
            </w:r>
          </w:p>
          <w:p w:rsidR="00D93F8C" w:rsidRDefault="007C7455" w:rsidP="002C292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</w:tc>
      </w:tr>
      <w:tr w:rsidR="00D93F8C" w:rsidTr="002C2927">
        <w:trPr>
          <w:trHeight w:val="401"/>
          <w:trPrChange w:id="12" w:author="Alejandra Merchán" w:date="2020-08-05T22:20:00Z">
            <w:trPr>
              <w:trHeight w:val="401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3" w:author="Alejandra Merchán" w:date="2020-08-05T22:20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" w:author="Alejandra Merchán" w:date="2020-08-05T22:20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2C2927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 w:rsidP="002C2927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Envía al usuario a la página de inicio</w:t>
            </w:r>
          </w:p>
          <w:p w:rsidR="00D93F8C" w:rsidRDefault="007C7455" w:rsidP="002C2927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incorrecta: </w:t>
            </w:r>
          </w:p>
          <w:p w:rsidR="00D93F8C" w:rsidRDefault="007C7455" w:rsidP="002C2927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 w:rsidR="00D93F8C" w:rsidRDefault="00D93F8C"/>
    <w:p w:rsidR="00D93F8C" w:rsidRDefault="00D93F8C"/>
    <w:tbl>
      <w:tblPr>
        <w:tblpPr w:leftFromText="141" w:rightFromText="141" w:vertAnchor="text" w:horzAnchor="margin" w:tblpY="2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Consultar </w:t>
            </w:r>
            <w:ins w:id="15" w:author="Alejandra Merchán" w:date="2020-08-05T22:25:00Z">
              <w:r w:rsidR="002F0CB1">
                <w:rPr>
                  <w:rFonts w:ascii="Arial" w:hAnsi="Arial" w:cs="Arial"/>
                  <w:szCs w:val="20"/>
                  <w:lang w:val="es-ES_tradnl"/>
                </w:rPr>
                <w:t xml:space="preserve">Registro 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Usuario.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consultar los siguientes datos personales:  Nombres, Apellidos, Contraseña, Teléfono, Dirección, Correo electrónico y Mascotas registradas.</w:t>
            </w:r>
          </w:p>
        </w:tc>
      </w:tr>
      <w:tr w:rsidR="00D93F8C">
        <w:trPr>
          <w:trHeight w:val="37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toda su información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p w:rsidR="00D93F8C" w:rsidRDefault="00D93F8C"/>
    <w:tbl>
      <w:tblPr>
        <w:tblpPr w:leftFromText="141" w:rightFromText="141" w:vertAnchor="text" w:horzAnchor="margin" w:tblpY="18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RF04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Modificar</w:t>
            </w:r>
            <w:ins w:id="16" w:author="Alejandra Merchán" w:date="2020-08-05T22:24:00Z">
              <w:r w:rsidR="002F0CB1">
                <w:rPr>
                  <w:rFonts w:ascii="Arial" w:hAnsi="Arial" w:cs="Arial"/>
                  <w:szCs w:val="20"/>
                  <w:lang w:val="es-ES_tradnl"/>
                </w:rPr>
                <w:t xml:space="preserve"> Registro de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Usuario.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Apellidos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Dirección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Correo electrónico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modificación de datos exitosa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:rsidR="00D93F8C" w:rsidRDefault="00D93F8C"/>
    <w:p w:rsidR="00D93F8C" w:rsidRDefault="00D93F8C"/>
    <w:tbl>
      <w:tblPr>
        <w:tblpPr w:leftFromText="141" w:rightFromText="141" w:vertAnchor="text" w:horzAnchor="margin" w:tblpY="4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RF05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Eliminar </w:t>
            </w:r>
            <w:ins w:id="17" w:author="Alejandra Merchán" w:date="2020-08-05T22:24:00Z">
              <w:r w:rsidR="002F0CB1">
                <w:rPr>
                  <w:rFonts w:ascii="Arial" w:hAnsi="Arial" w:cs="Arial"/>
                  <w:szCs w:val="20"/>
                  <w:lang w:val="es-ES_tradnl"/>
                </w:rPr>
                <w:t xml:space="preserve">Registro 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Usuario.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</w:t>
            </w:r>
            <w:ins w:id="18" w:author="Alejandra Merchán" w:date="2020-08-05T22:24:00Z">
              <w:r w:rsidR="00252B8E">
                <w:rPr>
                  <w:rFonts w:ascii="Arial" w:hAnsi="Arial" w:cs="Arial"/>
                  <w:szCs w:val="20"/>
                  <w:lang w:val="es-ES_tradnl"/>
                </w:rPr>
                <w:t xml:space="preserve"> inactivar su cuenta</w:t>
              </w:r>
            </w:ins>
            <w:del w:id="19" w:author="Alejandra Merchán" w:date="2020-08-05T22:24:00Z">
              <w:r w:rsidDel="00252B8E">
                <w:rPr>
                  <w:rFonts w:ascii="Arial" w:hAnsi="Arial" w:cs="Arial"/>
                  <w:szCs w:val="20"/>
                  <w:lang w:val="es-ES_tradnl"/>
                </w:rPr>
                <w:delText xml:space="preserve"> eliminar sus datos.</w:delText>
              </w:r>
            </w:del>
          </w:p>
          <w:p w:rsidR="00D93F8C" w:rsidRDefault="00D93F8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Los usuarios podrán </w:t>
            </w:r>
            <w:ins w:id="20" w:author="Alejandra Merchán" w:date="2020-08-05T22:18:00Z">
              <w:r w:rsidR="002C2927">
                <w:rPr>
                  <w:rFonts w:ascii="Arial" w:hAnsi="Arial" w:cs="Arial"/>
                  <w:szCs w:val="20"/>
                  <w:lang w:val="es-ES_tradnl"/>
                </w:rPr>
                <w:t>inactivar su cuenta en caso de no seguir utilizando la aplicación</w:t>
              </w:r>
            </w:ins>
            <w:del w:id="21" w:author="Alejandra Merchán" w:date="2020-08-05T22:18:00Z">
              <w:r w:rsidDel="002C2927">
                <w:rPr>
                  <w:rFonts w:ascii="Arial" w:hAnsi="Arial" w:cs="Arial"/>
                  <w:szCs w:val="20"/>
                  <w:lang w:val="es-ES_tradnl"/>
                </w:rPr>
                <w:delText>eliminar su cuenta para borrar su información personal de la aplicación.</w:delText>
              </w:r>
            </w:del>
          </w:p>
          <w:p w:rsidR="00D93F8C" w:rsidRDefault="007C7455">
            <w:pPr>
              <w:pStyle w:val="Sinespaciado"/>
            </w:pPr>
            <w:del w:id="22" w:author="Alejandra Merchán" w:date="2020-08-05T22:17:00Z">
              <w:r w:rsidDel="002C2927">
                <w:rPr>
                  <w:rFonts w:ascii="Arial" w:hAnsi="Arial" w:cs="Arial"/>
                  <w:szCs w:val="20"/>
                  <w:lang w:val="es-ES_tradnl"/>
                </w:rPr>
                <w:delText>Se inactiva el usuario.</w:delText>
              </w:r>
            </w:del>
          </w:p>
        </w:tc>
      </w:tr>
      <w:tr w:rsidR="00D93F8C">
        <w:trPr>
          <w:trHeight w:val="33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rPr>
          <w:trHeight w:val="53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cuenta eliminada con éxito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RF06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Registrar Mascota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registrar a sus mascotas en la aplicación.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les permitirá a los usuarios registrar a sus mascotas para acceder a los servicios. 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Foto donde aparezca el rostro de la mascota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 de la mascota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lastRenderedPageBreak/>
              <w:t>Tipo de mascota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Raza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Tamaño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Edad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Sexo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mascota registra con éxito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8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tbl>
      <w:tblPr>
        <w:tblpPr w:leftFromText="141" w:rightFromText="141" w:vertAnchor="text" w:horzAnchor="margin" w:tblpY="8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RF07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Consultar</w:t>
            </w:r>
            <w:ins w:id="23" w:author="Alejandra Merchán" w:date="2020-08-05T22:25:00Z">
              <w:r w:rsidR="002F0CB1">
                <w:rPr>
                  <w:rFonts w:ascii="Arial" w:hAnsi="Arial" w:cs="Arial"/>
                  <w:szCs w:val="20"/>
                  <w:lang w:val="es-ES_tradnl"/>
                </w:rPr>
                <w:t xml:space="preserve"> Registro de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Mascota</w:t>
            </w:r>
          </w:p>
        </w:tc>
      </w:tr>
      <w:tr w:rsidR="00D93F8C">
        <w:trPr>
          <w:trHeight w:val="300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sistema permitirá a los usuarios consultar los datos de sus mascotas.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consultar los siguientes datos de las mascotas registradas: Nombre de la mascota, tipo de mascota, raza, tamaño, edad, sexo y foto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toda la información de su mascota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tbl>
      <w:tblPr>
        <w:tblpPr w:leftFromText="141" w:rightFromText="141" w:vertAnchor="text" w:horzAnchor="margin" w:tblpY="4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RF08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Modificar </w:t>
            </w:r>
            <w:ins w:id="24" w:author="Alejandra Merchán" w:date="2020-08-05T22:25:00Z">
              <w:r w:rsidR="002F0CB1">
                <w:rPr>
                  <w:rFonts w:ascii="Arial" w:hAnsi="Arial" w:cs="Arial"/>
                  <w:szCs w:val="20"/>
                  <w:lang w:val="es-ES_tradnl"/>
                </w:rPr>
                <w:t xml:space="preserve">Registro 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Mascota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sistema permitirá a los usuarios modificar los datos de sus mascotas.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Los usuarios podrán modificar los datos de sus mascotas en el momento que lo requieran.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Foto donde aparezca el rostro de la mascota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 de la mascota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Tipo de mascota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Raza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Tamaño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Edad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Sexo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modificación de datos exitosa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9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Mensaje que indique que los campos obligatorios quedaron sin diligenciar </w:t>
            </w: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RF09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Eliminar</w:t>
            </w:r>
            <w:ins w:id="25" w:author="Alejandra Merchán" w:date="2020-08-05T22:25:00Z">
              <w:r w:rsidR="002F0CB1">
                <w:rPr>
                  <w:rFonts w:ascii="Arial" w:hAnsi="Arial" w:cs="Arial"/>
                  <w:szCs w:val="20"/>
                  <w:lang w:val="es-ES_tradnl"/>
                </w:rPr>
                <w:t xml:space="preserve"> Registro de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Mascota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Los usuarios podrán </w:t>
            </w:r>
            <w:del w:id="26" w:author="Alejandra Merchán" w:date="2020-08-05T22:27:00Z">
              <w:r w:rsidDel="002F0CB1">
                <w:rPr>
                  <w:rFonts w:ascii="Arial" w:hAnsi="Arial" w:cs="Arial"/>
                  <w:szCs w:val="20"/>
                  <w:lang w:val="es-ES_tradnl"/>
                </w:rPr>
                <w:delText xml:space="preserve">eliminar </w:delText>
              </w:r>
            </w:del>
            <w:ins w:id="27" w:author="Alejandra Merchán" w:date="2020-08-05T22:27:00Z">
              <w:r w:rsidR="002F0CB1">
                <w:rPr>
                  <w:rFonts w:ascii="Arial" w:hAnsi="Arial" w:cs="Arial"/>
                  <w:szCs w:val="20"/>
                  <w:lang w:val="es-ES_tradnl"/>
                </w:rPr>
                <w:t xml:space="preserve">inactivar el registro 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los datos de sus mascotas.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permitirá que los </w:t>
            </w:r>
            <w:ins w:id="28" w:author="Alejandra Merchán" w:date="2020-08-05T22:28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usuarios inactiven </w:t>
              </w:r>
            </w:ins>
            <w:del w:id="29" w:author="Alejandra Merchán" w:date="2020-08-05T22:27:00Z">
              <w:r w:rsidDel="0085330C">
                <w:rPr>
                  <w:rFonts w:ascii="Arial" w:hAnsi="Arial" w:cs="Arial"/>
                  <w:szCs w:val="20"/>
                  <w:lang w:val="es-ES_tradnl"/>
                </w:rPr>
                <w:delText xml:space="preserve">usuarios eliminen </w:delText>
              </w:r>
            </w:del>
            <w:r>
              <w:rPr>
                <w:rFonts w:ascii="Arial" w:hAnsi="Arial" w:cs="Arial"/>
                <w:szCs w:val="20"/>
                <w:lang w:val="es-ES_tradnl"/>
              </w:rPr>
              <w:t>los datos de sus mascotas.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cuenta eliminada con éxito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tbl>
      <w:tblPr>
        <w:tblpPr w:leftFromText="141" w:rightFromText="141" w:vertAnchor="page" w:horzAnchor="margin" w:tblpY="4986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 w:rsidDel="00A60929" w:rsidTr="00A60929">
        <w:trPr>
          <w:del w:id="30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31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del w:id="32" w:author="Alejandra Merchán" w:date="2020-08-06T21:35:00Z">
              <w:r w:rsidDel="00A60929"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delText>Identificación del requerimiento:</w:delText>
              </w:r>
            </w:del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33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34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RF010</w:delText>
              </w:r>
            </w:del>
          </w:p>
        </w:tc>
      </w:tr>
      <w:tr w:rsidR="00D93F8C" w:rsidDel="00A60929" w:rsidTr="00A60929">
        <w:trPr>
          <w:del w:id="35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36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del w:id="37" w:author="Alejandra Merchán" w:date="2020-08-06T21:35:00Z">
              <w:r w:rsidDel="00A60929"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delText>Nombre del Requerimiento:</w:delText>
              </w:r>
            </w:del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38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39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Registrar Veterinario.</w:delText>
              </w:r>
            </w:del>
          </w:p>
        </w:tc>
      </w:tr>
      <w:tr w:rsidR="00D93F8C" w:rsidDel="00A60929" w:rsidTr="00A60929">
        <w:trPr>
          <w:del w:id="40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41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del w:id="42" w:author="Alejandra Merchán" w:date="2020-08-06T21:35:00Z">
              <w:r w:rsidDel="00A60929"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delText>Características:</w:delText>
              </w:r>
            </w:del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30C" w:rsidDel="00A60929" w:rsidRDefault="007C7455">
            <w:pPr>
              <w:pStyle w:val="Sinespaciado"/>
              <w:rPr>
                <w:del w:id="43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44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Los usuarios deberán registrarse para acceder a la aplicación.</w:delText>
              </w:r>
            </w:del>
          </w:p>
        </w:tc>
      </w:tr>
      <w:tr w:rsidR="00D93F8C" w:rsidDel="00A60929" w:rsidTr="00A60929">
        <w:trPr>
          <w:trHeight w:val="522"/>
          <w:del w:id="45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46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del w:id="47" w:author="Alejandra Merchán" w:date="2020-08-06T21:35:00Z">
              <w:r w:rsidDel="00A60929"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delText>Descripción del requerimiento:</w:delText>
              </w:r>
            </w:del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48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49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El sistema le permitirá al usuario registrarse para acceder a la aplicación y brindar sus servicios veterinarios.</w:delText>
              </w:r>
            </w:del>
          </w:p>
        </w:tc>
      </w:tr>
      <w:tr w:rsidR="00D93F8C" w:rsidDel="00A60929" w:rsidTr="00A60929">
        <w:trPr>
          <w:trHeight w:val="424"/>
          <w:del w:id="50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51" w:author="Alejandra Merchán" w:date="2020-08-06T21:35:00Z"/>
                <w:rFonts w:ascii="Arial" w:hAnsi="Arial" w:cs="Arial"/>
                <w:b/>
                <w:kern w:val="2"/>
                <w:szCs w:val="20"/>
                <w:lang w:val="es-ES_tradnl"/>
              </w:rPr>
            </w:pPr>
            <w:del w:id="52" w:author="Alejandra Merchán" w:date="2020-08-06T21:35:00Z">
              <w:r w:rsidDel="00A60929"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delText xml:space="preserve">Datos de entrada: </w:delText>
              </w:r>
            </w:del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53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54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Nombres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55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56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Apellidos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57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58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Contraseña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59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60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Número de identificación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61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62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Teléfonos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63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64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Dirección veterinaria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65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66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 xml:space="preserve">Correo electrónico 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67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68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Página web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69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70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Listado de servicios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1"/>
              </w:numPr>
              <w:rPr>
                <w:del w:id="71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72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Descripción</w:delText>
              </w:r>
            </w:del>
          </w:p>
        </w:tc>
      </w:tr>
      <w:tr w:rsidR="00D93F8C" w:rsidDel="00A60929" w:rsidTr="00A60929">
        <w:trPr>
          <w:trHeight w:val="557"/>
          <w:del w:id="73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rPr>
                <w:del w:id="74" w:author="Alejandra Merchán" w:date="2020-08-06T21:35:00Z"/>
                <w:rFonts w:ascii="Arial" w:hAnsi="Arial" w:cs="Arial"/>
                <w:b/>
                <w:kern w:val="2"/>
                <w:szCs w:val="20"/>
                <w:lang w:val="es-ES_tradnl"/>
              </w:rPr>
            </w:pPr>
            <w:del w:id="75" w:author="Alejandra Merchán" w:date="2020-08-06T21:35:00Z">
              <w:r w:rsidDel="00A60929"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delText xml:space="preserve">Salida: </w:delText>
              </w:r>
            </w:del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A60929" w:rsidRDefault="007C7455">
            <w:pPr>
              <w:pStyle w:val="Sinespaciado"/>
              <w:ind w:left="720"/>
              <w:rPr>
                <w:del w:id="76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77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 xml:space="preserve">Salida correcta: 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7"/>
              </w:numPr>
              <w:rPr>
                <w:del w:id="78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79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Envía al usuario a la página de inicio de sesión</w:delText>
              </w:r>
            </w:del>
          </w:p>
          <w:p w:rsidR="00D93F8C" w:rsidDel="00A60929" w:rsidRDefault="007C7455">
            <w:pPr>
              <w:pStyle w:val="Sinespaciado"/>
              <w:ind w:left="720"/>
              <w:rPr>
                <w:del w:id="80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81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 xml:space="preserve">Salida incorrecta: </w:delText>
              </w:r>
            </w:del>
          </w:p>
          <w:p w:rsidR="00D93F8C" w:rsidDel="00A60929" w:rsidRDefault="007C7455">
            <w:pPr>
              <w:pStyle w:val="Sinespaciado"/>
              <w:numPr>
                <w:ilvl w:val="0"/>
                <w:numId w:val="7"/>
              </w:numPr>
              <w:rPr>
                <w:del w:id="82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del w:id="83" w:author="Alejandra Merchán" w:date="2020-08-06T21:35:00Z">
              <w:r w:rsidDel="00A60929">
                <w:rPr>
                  <w:rFonts w:ascii="Arial" w:hAnsi="Arial" w:cs="Arial"/>
                  <w:szCs w:val="20"/>
                  <w:lang w:val="es-ES_tradnl"/>
                </w:rPr>
                <w:delText>Mensaje de error que indica que el correo y/o contraseña son incorrectas o que los campos obligatorios quedaron sin diligenciar</w:delText>
              </w:r>
            </w:del>
          </w:p>
        </w:tc>
      </w:tr>
    </w:tbl>
    <w:tbl>
      <w:tblPr>
        <w:tblpPr w:leftFromText="141" w:rightFromText="141" w:vertAnchor="page" w:horzAnchor="margin" w:tblpY="4126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A60929" w:rsidTr="00A60929">
        <w:trPr>
          <w:ins w:id="84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85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ins w:id="86" w:author="Alejandra Merchán" w:date="2020-08-06T21:35:00Z">
              <w:r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t>Identificación del requerimiento:</w:t>
              </w:r>
            </w:ins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87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88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RF010</w:t>
              </w:r>
            </w:ins>
          </w:p>
        </w:tc>
      </w:tr>
      <w:tr w:rsidR="00A60929" w:rsidTr="00A60929">
        <w:trPr>
          <w:ins w:id="89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90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ins w:id="91" w:author="Alejandra Merchán" w:date="2020-08-06T21:35:00Z">
              <w:r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t>Nombre del Requerimiento:</w:t>
              </w:r>
            </w:ins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92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93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Registrar Veterinario.</w:t>
              </w:r>
            </w:ins>
          </w:p>
        </w:tc>
      </w:tr>
      <w:tr w:rsidR="00A60929" w:rsidTr="00A60929">
        <w:trPr>
          <w:ins w:id="94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95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ins w:id="96" w:author="Alejandra Merchán" w:date="2020-08-06T21:35:00Z">
              <w:r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t>Características:</w:t>
              </w:r>
            </w:ins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97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98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Los usuarios deberán registrarse para acceder a la aplicación.</w:t>
              </w:r>
            </w:ins>
          </w:p>
          <w:p w:rsidR="00A60929" w:rsidRDefault="00A60929" w:rsidP="00A60929">
            <w:pPr>
              <w:pStyle w:val="Sinespaciado"/>
              <w:rPr>
                <w:ins w:id="99" w:author="Alejandra Merchán" w:date="2020-08-06T21:35:00Z"/>
                <w:rFonts w:ascii="Arial" w:hAnsi="Arial" w:cs="Arial"/>
                <w:szCs w:val="20"/>
                <w:lang w:val="es-ES_tradnl"/>
              </w:rPr>
            </w:pPr>
          </w:p>
          <w:p w:rsidR="00A60929" w:rsidRDefault="00A60929" w:rsidP="00A60929">
            <w:pPr>
              <w:pStyle w:val="Sinespaciado"/>
              <w:rPr>
                <w:ins w:id="100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01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En el momento de crearlo deberá estar en un estado activo automáticamente.</w:t>
              </w:r>
            </w:ins>
          </w:p>
        </w:tc>
      </w:tr>
      <w:tr w:rsidR="00A60929" w:rsidTr="00A60929">
        <w:trPr>
          <w:trHeight w:val="522"/>
          <w:ins w:id="102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103" w:author="Alejandra Merchán" w:date="2020-08-06T21:35:00Z"/>
                <w:rFonts w:ascii="Arial" w:hAnsi="Arial" w:cs="Arial"/>
                <w:b/>
                <w:szCs w:val="20"/>
                <w:lang w:val="es-ES_tradnl"/>
              </w:rPr>
            </w:pPr>
            <w:ins w:id="104" w:author="Alejandra Merchán" w:date="2020-08-06T21:35:00Z">
              <w:r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t>Descripción del requerimiento:</w:t>
              </w:r>
            </w:ins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105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06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El sistema le permitirá al usuario registrarse para acceder a la aplicación y brindar sus servicios veterinarios.</w:t>
              </w:r>
            </w:ins>
          </w:p>
        </w:tc>
      </w:tr>
      <w:tr w:rsidR="00A60929" w:rsidTr="00A60929">
        <w:trPr>
          <w:trHeight w:val="424"/>
          <w:ins w:id="107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108" w:author="Alejandra Merchán" w:date="2020-08-06T21:35:00Z"/>
                <w:rFonts w:ascii="Arial" w:hAnsi="Arial" w:cs="Arial"/>
                <w:b/>
                <w:kern w:val="2"/>
                <w:szCs w:val="20"/>
                <w:lang w:val="es-ES_tradnl"/>
              </w:rPr>
            </w:pPr>
            <w:ins w:id="109" w:author="Alejandra Merchán" w:date="2020-08-06T21:35:00Z">
              <w:r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t xml:space="preserve">Datos de entrada: </w:t>
              </w:r>
            </w:ins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10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11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Nombres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12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13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Apellidos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14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15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Contraseña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16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17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Número de identificación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18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19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Teléfonos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20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21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Dirección veterinaria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22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23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 xml:space="preserve">Correo electrónico 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24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25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Página web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26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27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Listado de servicios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1"/>
              </w:numPr>
              <w:rPr>
                <w:ins w:id="128" w:author="Alejandra Merchán" w:date="2020-08-06T23:29:00Z"/>
                <w:rFonts w:ascii="Arial" w:hAnsi="Arial" w:cs="Arial"/>
                <w:szCs w:val="20"/>
                <w:lang w:val="es-ES_tradnl"/>
              </w:rPr>
            </w:pPr>
            <w:ins w:id="129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Descripción</w:t>
              </w:r>
            </w:ins>
          </w:p>
          <w:p w:rsidR="00771445" w:rsidRDefault="00771445" w:rsidP="00A60929">
            <w:pPr>
              <w:pStyle w:val="Sinespaciado"/>
              <w:numPr>
                <w:ilvl w:val="0"/>
                <w:numId w:val="1"/>
              </w:numPr>
              <w:rPr>
                <w:ins w:id="130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31" w:author="Alejandra Merchán" w:date="2020-08-06T23:29:00Z">
              <w:r>
                <w:rPr>
                  <w:rFonts w:ascii="Arial" w:hAnsi="Arial" w:cs="Arial"/>
                  <w:szCs w:val="20"/>
                  <w:lang w:val="es-ES_tradnl"/>
                </w:rPr>
                <w:t>Precio de consulta</w:t>
              </w:r>
            </w:ins>
          </w:p>
        </w:tc>
      </w:tr>
      <w:tr w:rsidR="00A60929" w:rsidTr="00A60929">
        <w:trPr>
          <w:trHeight w:val="557"/>
          <w:ins w:id="132" w:author="Alejandra Merchán" w:date="2020-08-06T21:35:00Z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rPr>
                <w:ins w:id="133" w:author="Alejandra Merchán" w:date="2020-08-06T21:35:00Z"/>
                <w:rFonts w:ascii="Arial" w:hAnsi="Arial" w:cs="Arial"/>
                <w:b/>
                <w:kern w:val="2"/>
                <w:szCs w:val="20"/>
                <w:lang w:val="es-ES_tradnl"/>
              </w:rPr>
            </w:pPr>
            <w:ins w:id="134" w:author="Alejandra Merchán" w:date="2020-08-06T21:35:00Z">
              <w:r>
                <w:rPr>
                  <w:rFonts w:ascii="Arial" w:hAnsi="Arial" w:cs="Arial"/>
                  <w:b/>
                  <w:kern w:val="2"/>
                  <w:szCs w:val="20"/>
                  <w:lang w:val="es-ES_tradnl"/>
                </w:rPr>
                <w:t xml:space="preserve">Salida: </w:t>
              </w:r>
            </w:ins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0929" w:rsidRDefault="00A60929" w:rsidP="00A60929">
            <w:pPr>
              <w:pStyle w:val="Sinespaciado"/>
              <w:ind w:left="720"/>
              <w:rPr>
                <w:ins w:id="135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36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 xml:space="preserve">Salida correcta: 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7"/>
              </w:numPr>
              <w:rPr>
                <w:ins w:id="137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38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Envía al usuario a la página de inicio de sesión</w:t>
              </w:r>
            </w:ins>
          </w:p>
          <w:p w:rsidR="00A60929" w:rsidRDefault="00A60929" w:rsidP="00A60929">
            <w:pPr>
              <w:pStyle w:val="Sinespaciado"/>
              <w:ind w:left="720"/>
              <w:rPr>
                <w:ins w:id="139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40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 xml:space="preserve">Salida incorrecta: </w:t>
              </w:r>
            </w:ins>
          </w:p>
          <w:p w:rsidR="00A60929" w:rsidRDefault="00A60929" w:rsidP="00A60929">
            <w:pPr>
              <w:pStyle w:val="Sinespaciado"/>
              <w:numPr>
                <w:ilvl w:val="0"/>
                <w:numId w:val="7"/>
              </w:numPr>
              <w:rPr>
                <w:ins w:id="141" w:author="Alejandra Merchán" w:date="2020-08-06T21:35:00Z"/>
                <w:rFonts w:ascii="Arial" w:hAnsi="Arial" w:cs="Arial"/>
                <w:szCs w:val="20"/>
                <w:lang w:val="es-ES_tradnl"/>
              </w:rPr>
            </w:pPr>
            <w:ins w:id="142" w:author="Alejandra Merchán" w:date="2020-08-06T21:35:00Z">
              <w:r>
                <w:rPr>
                  <w:rFonts w:ascii="Arial" w:hAnsi="Arial" w:cs="Arial"/>
                  <w:szCs w:val="20"/>
                  <w:lang w:val="es-ES_tradnl"/>
                </w:rPr>
                <w:t>Mensaje de error que indica que el correo y/o contraseña son incorrectas o que los campos obligatorios quedaron sin diligenciar</w:t>
              </w:r>
            </w:ins>
          </w:p>
        </w:tc>
      </w:tr>
    </w:tbl>
    <w:p w:rsidR="00D93F8C" w:rsidRDefault="00D93F8C"/>
    <w:tbl>
      <w:tblPr>
        <w:tblpPr w:leftFromText="141" w:rightFromText="141" w:vertAnchor="page" w:horzAnchor="margin" w:tblpY="1146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  <w:tblPrChange w:id="143" w:author="Alejandra Merchán" w:date="2020-08-05T22:29:00Z">
          <w:tblPr>
            <w:tblpPr w:leftFromText="141" w:rightFromText="141" w:vertAnchor="page" w:horzAnchor="margin" w:tblpY="10786"/>
            <w:tblW w:w="864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50"/>
        <w:gridCol w:w="6694"/>
        <w:tblGridChange w:id="144">
          <w:tblGrid>
            <w:gridCol w:w="1950"/>
            <w:gridCol w:w="6694"/>
          </w:tblGrid>
        </w:tblGridChange>
      </w:tblGrid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5" w:author="Alejandra Merchán" w:date="2020-08-05T22:29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6" w:author="Alejandra Merchán" w:date="2020-08-05T22:29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RF011</w:t>
            </w:r>
          </w:p>
        </w:tc>
      </w:tr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7" w:author="Alejandra Merchán" w:date="2020-08-05T22:29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8" w:author="Alejandra Merchán" w:date="2020-08-05T22:29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Autenticar Veterinario.</w:t>
            </w:r>
          </w:p>
        </w:tc>
      </w:tr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49" w:author="Alejandra Merchán" w:date="2020-08-05T22:29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0" w:author="Alejandra Merchán" w:date="2020-08-05T22:29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1" w:author="Alejandra Merchán" w:date="2020-08-05T22:29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2" w:author="Alejandra Merchán" w:date="2020-08-05T22:29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3" w:author="Alejandra Merchán" w:date="2020-08-05T22:29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4" w:author="Alejandra Merchán" w:date="2020-08-05T22:29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Correo electrónico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</w:tc>
      </w:tr>
      <w:tr w:rsidR="00D93F8C" w:rsidTr="0085330C">
        <w:trPr>
          <w:trHeight w:val="401"/>
          <w:trPrChange w:id="155" w:author="Alejandra Merchán" w:date="2020-08-05T22:29:00Z">
            <w:trPr>
              <w:trHeight w:val="401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6" w:author="Alejandra Merchán" w:date="2020-08-05T22:29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57" w:author="Alejandra Merchán" w:date="2020-08-05T22:29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Envía al usuario a la página de inicio</w:t>
            </w:r>
          </w:p>
          <w:p w:rsidR="00D93F8C" w:rsidRDefault="007C7455" w:rsidP="0085330C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incorrecta: 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lastRenderedPageBreak/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 w:rsidR="00D93F8C" w:rsidRDefault="00D93F8C"/>
    <w:tbl>
      <w:tblPr>
        <w:tblpPr w:leftFromText="141" w:rightFromText="141" w:vertAnchor="text" w:horzAnchor="margin" w:tblpY="-8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RF012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Consultar</w:t>
            </w:r>
            <w:ins w:id="158" w:author="Alejandra Merchán" w:date="2020-08-05T22:21:00Z">
              <w:r w:rsidR="002C2927">
                <w:rPr>
                  <w:rFonts w:ascii="Arial" w:hAnsi="Arial" w:cs="Arial"/>
                  <w:szCs w:val="20"/>
                  <w:lang w:val="es-ES_tradnl"/>
                </w:rPr>
                <w:t xml:space="preserve"> Registro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</w:t>
            </w:r>
            <w:ins w:id="159" w:author="Alejandra Merchán" w:date="2020-08-05T22:29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Veterinario.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consultar los siguientes datos personales:   Nombres, apellidos, contraseña, número de identificación, teléfonos, dirección veterinaria, correo electrónico, página web, listado de servicios</w:t>
            </w:r>
          </w:p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descripción. Además, podrá visualizar los comentarios y la puntuación que tienen dentro de la aplicación.</w:t>
            </w:r>
          </w:p>
        </w:tc>
      </w:tr>
      <w:tr w:rsidR="00D93F8C">
        <w:trPr>
          <w:trHeight w:val="37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toda su información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tbl>
      <w:tblPr>
        <w:tblpPr w:leftFromText="141" w:rightFromText="141" w:vertAnchor="text" w:horzAnchor="margin" w:tblpY="18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RF013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Modificar </w:t>
            </w:r>
            <w:ins w:id="160" w:author="Alejandra Merchán" w:date="2020-08-05T22:21:00Z">
              <w:r w:rsidR="002C2927">
                <w:rPr>
                  <w:rFonts w:ascii="Arial" w:hAnsi="Arial" w:cs="Arial"/>
                  <w:szCs w:val="20"/>
                  <w:lang w:val="es-ES_tradnl"/>
                </w:rPr>
                <w:t xml:space="preserve">Registro </w:t>
              </w:r>
            </w:ins>
            <w:ins w:id="161" w:author="Alejandra Merchán" w:date="2020-08-05T22:29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Veterinario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Apellidos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Número de identificación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Dirección veterinaria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Correo electrónico 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Página web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Listado de servicios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ins w:id="162" w:author="Alejandra Merchán" w:date="2020-08-06T23:29:00Z"/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</w:t>
            </w:r>
          </w:p>
          <w:p w:rsidR="00771445" w:rsidRDefault="0077144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ins w:id="163" w:author="Alejandra Merchán" w:date="2020-08-06T23:29:00Z">
              <w:r>
                <w:rPr>
                  <w:rFonts w:ascii="Arial" w:hAnsi="Arial" w:cs="Arial"/>
                  <w:szCs w:val="20"/>
                  <w:lang w:val="es-ES_tradnl"/>
                </w:rPr>
                <w:t>Precio de consulta</w:t>
              </w:r>
            </w:ins>
            <w:bookmarkStart w:id="164" w:name="_GoBack"/>
            <w:bookmarkEnd w:id="164"/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modificación de datos exitosa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:rsidR="00D93F8C" w:rsidRDefault="00D93F8C"/>
    <w:tbl>
      <w:tblPr>
        <w:tblpPr w:leftFromText="141" w:rightFromText="141" w:vertAnchor="text" w:horzAnchor="margin" w:tblpY="4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RF014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Eliminar Registro </w:t>
            </w:r>
            <w:ins w:id="165" w:author="Alejandra Merchán" w:date="2020-08-05T22:29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Veterinario.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permitirá al usuario </w:t>
            </w:r>
            <w:del w:id="166" w:author="Alejandra Merchán" w:date="2020-08-05T22:30:00Z">
              <w:r w:rsidDel="0085330C">
                <w:rPr>
                  <w:rFonts w:ascii="Arial" w:hAnsi="Arial" w:cs="Arial"/>
                  <w:szCs w:val="20"/>
                  <w:lang w:val="es-ES_tradnl"/>
                </w:rPr>
                <w:delText>eliminar</w:delText>
              </w:r>
            </w:del>
            <w:ins w:id="167" w:author="Alejandra Merchán" w:date="2020-08-05T22:30:00Z">
              <w:r w:rsidR="0085330C">
                <w:rPr>
                  <w:rFonts w:ascii="Arial" w:hAnsi="Arial" w:cs="Arial"/>
                  <w:szCs w:val="20"/>
                  <w:lang w:val="es-ES_tradnl"/>
                </w:rPr>
                <w:t>inactivar su cuenta.</w:t>
              </w:r>
            </w:ins>
            <w:del w:id="168" w:author="Alejandra Merchán" w:date="2020-08-05T22:30:00Z">
              <w:r w:rsidDel="0085330C">
                <w:rPr>
                  <w:rFonts w:ascii="Arial" w:hAnsi="Arial" w:cs="Arial"/>
                  <w:szCs w:val="20"/>
                  <w:lang w:val="es-ES_tradnl"/>
                </w:rPr>
                <w:delText xml:space="preserve"> sus datos.</w:delText>
              </w:r>
            </w:del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Del="0085330C" w:rsidRDefault="007C7455">
            <w:pPr>
              <w:pStyle w:val="Sinespaciado"/>
              <w:rPr>
                <w:del w:id="169" w:author="Alejandra Merchán" w:date="2020-08-05T22:31:00Z"/>
              </w:rPr>
              <w:pPrChange w:id="170" w:author="Alejandra Merchán" w:date="2020-08-05T22:31:00Z">
                <w:pPr>
                  <w:pStyle w:val="Sinespaciado"/>
                  <w:framePr w:hSpace="141" w:wrap="around" w:vAnchor="text" w:hAnchor="margin" w:y="45"/>
                </w:pPr>
              </w:pPrChange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Los usuarios podrán </w:t>
            </w:r>
            <w:del w:id="171" w:author="Alejandra Merchán" w:date="2020-08-05T22:30:00Z">
              <w:r w:rsidDel="0085330C">
                <w:rPr>
                  <w:rFonts w:ascii="Arial" w:hAnsi="Arial" w:cs="Arial"/>
                  <w:szCs w:val="20"/>
                  <w:lang w:val="es-ES_tradnl"/>
                </w:rPr>
                <w:delText xml:space="preserve">eliminar </w:delText>
              </w:r>
            </w:del>
            <w:ins w:id="172" w:author="Alejandra Merchán" w:date="2020-08-05T22:30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inactivar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su cuenta</w:t>
            </w:r>
            <w:ins w:id="173" w:author="Alejandra Merchán" w:date="2020-08-05T22:31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 en caso de </w:t>
              </w:r>
            </w:ins>
            <w:del w:id="174" w:author="Alejandra Merchán" w:date="2020-08-05T22:31:00Z">
              <w:r w:rsidDel="0085330C">
                <w:rPr>
                  <w:rFonts w:ascii="Arial" w:hAnsi="Arial" w:cs="Arial"/>
                  <w:szCs w:val="20"/>
                  <w:lang w:val="es-ES_tradnl"/>
                </w:rPr>
                <w:delText xml:space="preserve"> para borrar su información personal de la aplicación.</w:delText>
              </w:r>
            </w:del>
            <w:ins w:id="175" w:author="Alejandra Merchán" w:date="2020-08-05T22:31:00Z">
              <w:r w:rsidR="0085330C">
                <w:rPr>
                  <w:rFonts w:ascii="Arial" w:hAnsi="Arial" w:cs="Arial"/>
                  <w:szCs w:val="20"/>
                  <w:lang w:val="es-ES_tradnl"/>
                </w:rPr>
                <w:t>no seguir utilizando la aplicación</w:t>
              </w:r>
            </w:ins>
          </w:p>
          <w:p w:rsidR="00D93F8C" w:rsidRDefault="007C7455" w:rsidP="0085330C">
            <w:pPr>
              <w:pStyle w:val="Sinespaciado"/>
            </w:pPr>
            <w:del w:id="176" w:author="Alejandra Merchán" w:date="2020-08-05T22:31:00Z">
              <w:r w:rsidDel="0085330C">
                <w:rPr>
                  <w:rFonts w:ascii="Arial" w:hAnsi="Arial" w:cs="Arial"/>
                  <w:szCs w:val="20"/>
                  <w:lang w:val="es-ES_tradnl"/>
                </w:rPr>
                <w:delText>Se inactiva el usuario</w:delText>
              </w:r>
            </w:del>
          </w:p>
        </w:tc>
      </w:tr>
      <w:tr w:rsidR="00D93F8C">
        <w:trPr>
          <w:trHeight w:val="33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rPr>
          <w:trHeight w:val="53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cuenta eliminada con éxito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p w:rsidR="00D93F8C" w:rsidRDefault="00D93F8C"/>
    <w:tbl>
      <w:tblPr>
        <w:tblpPr w:leftFromText="141" w:rightFromText="141" w:vertAnchor="page" w:horzAnchor="margin" w:tblpY="2676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  <w:tblPrChange w:id="177" w:author="Alejandra Merchán" w:date="2020-08-05T22:31:00Z">
          <w:tblPr>
            <w:tblpPr w:leftFromText="141" w:rightFromText="141" w:vertAnchor="page" w:horzAnchor="margin" w:tblpY="2569"/>
            <w:tblW w:w="864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50"/>
        <w:gridCol w:w="6694"/>
        <w:tblGridChange w:id="178">
          <w:tblGrid>
            <w:gridCol w:w="1950"/>
            <w:gridCol w:w="6694"/>
          </w:tblGrid>
        </w:tblGridChange>
      </w:tblGrid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79" w:author="Alejandra Merchán" w:date="2020-08-05T22:31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0" w:author="Alejandra Merchán" w:date="2020-08-05T22:31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RF015</w:t>
            </w:r>
          </w:p>
        </w:tc>
      </w:tr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1" w:author="Alejandra Merchán" w:date="2020-08-05T22:31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2" w:author="Alejandra Merchán" w:date="2020-08-05T22:31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Registrar Entrenador.</w:t>
            </w:r>
          </w:p>
        </w:tc>
      </w:tr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3" w:author="Alejandra Merchán" w:date="2020-08-05T22:31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4" w:author="Alejandra Merchán" w:date="2020-08-05T22:31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deberán registrarse para acceder a la aplicación.</w:t>
            </w:r>
          </w:p>
        </w:tc>
      </w:tr>
      <w:tr w:rsidR="00D93F8C" w:rsidTr="0085330C">
        <w:trPr>
          <w:trHeight w:val="522"/>
          <w:trPrChange w:id="185" w:author="Alejandra Merchán" w:date="2020-08-05T22:31:00Z">
            <w:trPr>
              <w:trHeight w:val="522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6" w:author="Alejandra Merchán" w:date="2020-08-05T22:31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7" w:author="Alejandra Merchán" w:date="2020-08-05T22:31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El sistema le permitirá al usuario registrarse para acceder a la aplicación y brindar sus servicios de entrenamiento para mascotas.</w:t>
            </w:r>
          </w:p>
          <w:p w:rsidR="00D93F8C" w:rsidRDefault="007C7455" w:rsidP="0085330C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Se crea automáticamente usuario activo.</w:t>
            </w:r>
          </w:p>
        </w:tc>
      </w:tr>
      <w:tr w:rsidR="00D93F8C" w:rsidTr="0085330C">
        <w:trPr>
          <w:trHeight w:val="424"/>
          <w:trPrChange w:id="188" w:author="Alejandra Merchán" w:date="2020-08-05T22:31:00Z">
            <w:trPr>
              <w:trHeight w:val="424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89" w:author="Alejandra Merchán" w:date="2020-08-05T22:31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0" w:author="Alejandra Merchán" w:date="2020-08-05T22:31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Nombres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Apellidos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Número de identificación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Dirección 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Correo electrónico 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Página web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Listado de servicios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</w:t>
            </w:r>
          </w:p>
        </w:tc>
      </w:tr>
      <w:tr w:rsidR="00D93F8C" w:rsidTr="0085330C">
        <w:trPr>
          <w:trHeight w:val="557"/>
          <w:trPrChange w:id="191" w:author="Alejandra Merchán" w:date="2020-08-05T22:31:00Z">
            <w:trPr>
              <w:trHeight w:val="557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2" w:author="Alejandra Merchán" w:date="2020-08-05T22:31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193" w:author="Alejandra Merchán" w:date="2020-08-05T22:31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85330C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Envía al usuario a la página de inicio de sesión</w:t>
            </w:r>
          </w:p>
          <w:p w:rsidR="00D93F8C" w:rsidRDefault="007C7455" w:rsidP="0085330C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incorrecta: </w:t>
            </w:r>
          </w:p>
          <w:p w:rsidR="00D93F8C" w:rsidRDefault="007C7455" w:rsidP="0085330C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tbl>
      <w:tblPr>
        <w:tblpPr w:leftFromText="141" w:rightFromText="141" w:vertAnchor="page" w:horzAnchor="margin" w:tblpY="8532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RF016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Autenticar Entrenador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Correo electrónico</w:t>
            </w:r>
          </w:p>
          <w:p w:rsidR="00D93F8C" w:rsidRDefault="007C745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</w:tc>
      </w:tr>
      <w:tr w:rsidR="00D93F8C">
        <w:trPr>
          <w:trHeight w:val="401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Envía al usuario a la página de inicio</w:t>
            </w:r>
          </w:p>
          <w:p w:rsidR="00D93F8C" w:rsidRDefault="007C7455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incorrecta: </w:t>
            </w:r>
          </w:p>
          <w:p w:rsidR="00D93F8C" w:rsidRDefault="007C7455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tbl>
      <w:tblPr>
        <w:tblpPr w:leftFromText="141" w:rightFromText="141" w:vertAnchor="text" w:horzAnchor="margin" w:tblpY="18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RF017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Modificar</w:t>
            </w:r>
            <w:ins w:id="194" w:author="Alejandra Merchán" w:date="2020-08-05T22:21:00Z">
              <w:r w:rsidR="002C2927">
                <w:rPr>
                  <w:rFonts w:ascii="Arial" w:hAnsi="Arial" w:cs="Arial"/>
                  <w:szCs w:val="20"/>
                  <w:lang w:val="es-ES_tradnl"/>
                </w:rPr>
                <w:t xml:space="preserve"> Registro</w:t>
              </w:r>
            </w:ins>
            <w:ins w:id="195" w:author="Alejandra Merchán" w:date="2020-08-05T22:32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 de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Entrenador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Apellidos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Número de identificación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Dirección 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Correo electrónico 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Página web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Listado de servicios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modificación de datos exitosa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:rsidR="00D93F8C" w:rsidRDefault="00D93F8C"/>
    <w:tbl>
      <w:tblPr>
        <w:tblpPr w:leftFromText="141" w:rightFromText="141" w:vertAnchor="text" w:horzAnchor="margin" w:tblpY="-8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RF018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Consultar</w:t>
            </w:r>
            <w:ins w:id="196" w:author="Alejandra Merchán" w:date="2020-08-05T22:21:00Z">
              <w:r w:rsidR="002C2927">
                <w:rPr>
                  <w:rFonts w:ascii="Arial" w:hAnsi="Arial" w:cs="Arial"/>
                  <w:szCs w:val="20"/>
                  <w:lang w:val="es-ES_tradnl"/>
                </w:rPr>
                <w:t xml:space="preserve"> Registro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</w:t>
            </w:r>
            <w:ins w:id="197" w:author="Alejandra Merchán" w:date="2020-08-05T22:32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Entrenador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consultar los siguientes datos personales:   Nombres, apellidos, contraseña, número de identificación, teléfonos, dirección, correo electrónico, página web, listado de servicios y descripción. Además, podrá visualizar los comentarios y la puntuación que tienen dentro de la aplicación.</w:t>
            </w:r>
          </w:p>
        </w:tc>
      </w:tr>
      <w:tr w:rsidR="00D93F8C">
        <w:trPr>
          <w:trHeight w:val="37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toda su información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tbl>
      <w:tblPr>
        <w:tblpPr w:leftFromText="141" w:rightFromText="141" w:vertAnchor="text" w:horzAnchor="margin" w:tblpY="4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RF019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Eliminar </w:t>
            </w:r>
            <w:ins w:id="198" w:author="Alejandra Merchán" w:date="2020-08-05T22:22:00Z">
              <w:r w:rsidR="002C2927">
                <w:rPr>
                  <w:rFonts w:ascii="Arial" w:hAnsi="Arial" w:cs="Arial"/>
                  <w:szCs w:val="20"/>
                  <w:lang w:val="es-ES_tradnl"/>
                </w:rPr>
                <w:t xml:space="preserve">Registro </w:t>
              </w:r>
            </w:ins>
            <w:ins w:id="199" w:author="Alejandra Merchán" w:date="2020-08-05T22:32:00Z">
              <w:r w:rsidR="0085330C">
                <w:rPr>
                  <w:rFonts w:ascii="Arial" w:hAnsi="Arial" w:cs="Arial"/>
                  <w:szCs w:val="20"/>
                  <w:lang w:val="es-ES_tradnl"/>
                </w:rPr>
                <w:t xml:space="preserve">de 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>Entrenador.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eliminar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eliminar su cuenta para borrar su información personal de la aplicación.</w:t>
            </w:r>
          </w:p>
        </w:tc>
      </w:tr>
      <w:tr w:rsidR="00D93F8C">
        <w:trPr>
          <w:trHeight w:val="33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rPr>
          <w:trHeight w:val="53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cuenta eliminada con éxito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lastRenderedPageBreak/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p w:rsidR="00D93F8C" w:rsidRDefault="00D93F8C"/>
    <w:tbl>
      <w:tblPr>
        <w:tblpPr w:leftFromText="141" w:rightFromText="141" w:vertAnchor="page" w:horzAnchor="margin" w:tblpY="2432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  <w:tblPrChange w:id="200" w:author="Alejandra Merchán" w:date="2020-08-05T22:22:00Z">
          <w:tblPr>
            <w:tblpPr w:leftFromText="141" w:rightFromText="141" w:vertAnchor="page" w:horzAnchor="margin" w:tblpY="2039"/>
            <w:tblW w:w="864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50"/>
        <w:gridCol w:w="6694"/>
        <w:tblGridChange w:id="201">
          <w:tblGrid>
            <w:gridCol w:w="1950"/>
            <w:gridCol w:w="6694"/>
          </w:tblGrid>
        </w:tblGridChange>
      </w:tblGrid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2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3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RF020</w:t>
            </w:r>
          </w:p>
        </w:tc>
      </w:tr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4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5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Registrar Paseador.</w:t>
            </w:r>
          </w:p>
        </w:tc>
      </w:tr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6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7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deberán registrarse para acceder a la aplicación.</w:t>
            </w:r>
          </w:p>
        </w:tc>
      </w:tr>
      <w:tr w:rsidR="00D93F8C" w:rsidTr="00CD3A56">
        <w:trPr>
          <w:trHeight w:val="522"/>
          <w:trPrChange w:id="208" w:author="Alejandra Merchán" w:date="2020-08-05T22:22:00Z">
            <w:trPr>
              <w:trHeight w:val="522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09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0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sistema le permitirá al usuario registrarse para acceder a la aplicación y brindar sus servicios de paseos para mascotas.</w:t>
            </w:r>
          </w:p>
        </w:tc>
      </w:tr>
      <w:tr w:rsidR="00D93F8C" w:rsidTr="00CD3A56">
        <w:trPr>
          <w:trHeight w:val="424"/>
          <w:trPrChange w:id="211" w:author="Alejandra Merchán" w:date="2020-08-05T22:22:00Z">
            <w:trPr>
              <w:trHeight w:val="424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2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Datos de entrada: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3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Nombres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Apellidos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Número de identificación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Dirección 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Correo electrónico 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</w:t>
            </w:r>
          </w:p>
        </w:tc>
      </w:tr>
      <w:tr w:rsidR="00D93F8C" w:rsidTr="00CD3A56">
        <w:trPr>
          <w:trHeight w:val="557"/>
          <w:trPrChange w:id="214" w:author="Alejandra Merchán" w:date="2020-08-05T22:22:00Z">
            <w:trPr>
              <w:trHeight w:val="557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5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6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Envía al usuario a la página de inicio de sesión</w:t>
            </w:r>
          </w:p>
          <w:p w:rsidR="00D93F8C" w:rsidRDefault="007C7455" w:rsidP="00CD3A56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incorrecta: 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7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el correo y/o contraseña son incorrectas o que los campos obligatorios quedaron sin diligenciar</w:t>
            </w:r>
          </w:p>
        </w:tc>
      </w:tr>
    </w:tbl>
    <w:p w:rsidR="00D93F8C" w:rsidRDefault="00D93F8C"/>
    <w:tbl>
      <w:tblPr>
        <w:tblpPr w:leftFromText="141" w:rightFromText="141" w:vertAnchor="page" w:horzAnchor="margin" w:tblpY="780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  <w:tblPrChange w:id="217" w:author="Alejandra Merchán" w:date="2020-08-05T22:22:00Z">
          <w:tblPr>
            <w:tblpPr w:leftFromText="141" w:rightFromText="141" w:vertAnchor="page" w:horzAnchor="margin" w:tblpY="7283"/>
            <w:tblW w:w="8644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CellMar>
              <w:left w:w="103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50"/>
        <w:gridCol w:w="6694"/>
        <w:tblGridChange w:id="218">
          <w:tblGrid>
            <w:gridCol w:w="1950"/>
            <w:gridCol w:w="6694"/>
          </w:tblGrid>
        </w:tblGridChange>
      </w:tblGrid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19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0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RF021</w:t>
            </w:r>
          </w:p>
        </w:tc>
      </w:tr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1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2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Autenticar Paseador</w:t>
            </w:r>
          </w:p>
        </w:tc>
      </w:tr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3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4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deberán identificarse para acceder a la aplicación.</w:t>
            </w:r>
          </w:p>
        </w:tc>
      </w:tr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5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6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sistema le permitirá al usuario ingresar a la aplicación una vez se haya registrado. </w:t>
            </w:r>
          </w:p>
        </w:tc>
      </w:tr>
      <w:tr w:rsidR="00D93F8C" w:rsidTr="00CD3A56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7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28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Correo electrónico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Contraseña</w:t>
            </w:r>
          </w:p>
        </w:tc>
      </w:tr>
      <w:tr w:rsidR="00D93F8C" w:rsidTr="00CD3A56">
        <w:trPr>
          <w:trHeight w:val="401"/>
          <w:trPrChange w:id="229" w:author="Alejandra Merchán" w:date="2020-08-05T22:22:00Z">
            <w:trPr>
              <w:trHeight w:val="401"/>
            </w:trPr>
          </w:trPrChange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30" w:author="Alejandra Merchán" w:date="2020-08-05T22:22:00Z">
              <w:tcPr>
                <w:tcW w:w="19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PrChange w:id="231" w:author="Alejandra Merchán" w:date="2020-08-05T22:22:00Z">
              <w:tcPr>
                <w:tcW w:w="66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</w:tcPr>
            </w:tcPrChange>
          </w:tcPr>
          <w:p w:rsidR="00D93F8C" w:rsidRDefault="007C7455" w:rsidP="00CD3A56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4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Envía al usuario a la página de inicio</w:t>
            </w:r>
          </w:p>
          <w:p w:rsidR="00D93F8C" w:rsidRDefault="007C7455" w:rsidP="00CD3A56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incorrecta: </w:t>
            </w:r>
          </w:p>
          <w:p w:rsidR="00D93F8C" w:rsidRDefault="007C7455" w:rsidP="00CD3A56">
            <w:pPr>
              <w:pStyle w:val="Sinespaciado"/>
              <w:numPr>
                <w:ilvl w:val="0"/>
                <w:numId w:val="3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el correo y/o contraseña son incorrectas, que el usuario no se encuentra registrado o que los campos obligatorios quedaron sin diligenciar</w:t>
            </w:r>
          </w:p>
        </w:tc>
      </w:tr>
    </w:tbl>
    <w:tbl>
      <w:tblPr>
        <w:tblpPr w:leftFromText="141" w:rightFromText="141" w:vertAnchor="text" w:horzAnchor="margin" w:tblpY="196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RF022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Modificar</w:t>
            </w:r>
            <w:ins w:id="232" w:author="Alejandra Merchán" w:date="2020-08-05T22:22:00Z">
              <w:r w:rsidR="00CD3A56">
                <w:rPr>
                  <w:rFonts w:ascii="Arial" w:hAnsi="Arial" w:cs="Arial"/>
                  <w:szCs w:val="20"/>
                  <w:lang w:val="es-ES_tradnl"/>
                </w:rPr>
                <w:t xml:space="preserve"> Registro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Paseador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modificar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El usuario podrá modificar su información en el momento que lo requiera.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Nombres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Apellidos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lastRenderedPageBreak/>
              <w:t>Contraseña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Número de identificación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Dirección 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Correo electrónico </w:t>
            </w:r>
          </w:p>
          <w:p w:rsidR="00D93F8C" w:rsidRDefault="007C7455">
            <w:pPr>
              <w:pStyle w:val="Sinespaciado"/>
              <w:numPr>
                <w:ilvl w:val="0"/>
                <w:numId w:val="5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Descripción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modificación de datos exitosa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los campos obligatorios quedaron sin diligenciar</w:t>
            </w:r>
          </w:p>
        </w:tc>
      </w:tr>
    </w:tbl>
    <w:p w:rsidR="00D93F8C" w:rsidRDefault="00D93F8C"/>
    <w:p w:rsidR="00D93F8C" w:rsidRDefault="00D93F8C"/>
    <w:p w:rsidR="00D93F8C" w:rsidRDefault="00D93F8C"/>
    <w:tbl>
      <w:tblPr>
        <w:tblpPr w:leftFromText="141" w:rightFromText="141" w:vertAnchor="text" w:horzAnchor="margin" w:tblpY="-80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RF023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Consultar</w:t>
            </w:r>
            <w:ins w:id="233" w:author="Alejandra Merchán" w:date="2020-08-05T22:23:00Z">
              <w:r w:rsidR="00CD3A56">
                <w:rPr>
                  <w:rFonts w:ascii="Arial" w:hAnsi="Arial" w:cs="Arial"/>
                  <w:szCs w:val="20"/>
                  <w:lang w:val="es-ES_tradnl"/>
                </w:rPr>
                <w:t xml:space="preserve"> Registro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Paseador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al usuario consultar sus datos.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consultar los siguientes datos personales:   Nombres, apellidos, contraseña, número de identificación, teléfonos, dirección, correo electrónico, descripción. Además, podrá visualizar los comentarios y la puntuación que tienen dentro de la aplicación.</w:t>
            </w:r>
          </w:p>
        </w:tc>
      </w:tr>
      <w:tr w:rsidR="00D93F8C">
        <w:trPr>
          <w:trHeight w:val="37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toda su información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tbl>
      <w:tblPr>
        <w:tblpPr w:leftFromText="141" w:rightFromText="141" w:vertAnchor="text" w:horzAnchor="margin" w:tblpY="45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RF024</w:t>
            </w:r>
          </w:p>
        </w:tc>
      </w:tr>
      <w:tr w:rsidR="00D93F8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Eliminar</w:t>
            </w:r>
            <w:ins w:id="234" w:author="Alejandra Merchán" w:date="2020-08-05T22:23:00Z">
              <w:r w:rsidR="00CD3A56">
                <w:rPr>
                  <w:rFonts w:ascii="Arial" w:hAnsi="Arial" w:cs="Arial"/>
                  <w:szCs w:val="20"/>
                  <w:lang w:val="es-ES_tradnl"/>
                </w:rPr>
                <w:t xml:space="preserve"> Registro</w:t>
              </w:r>
            </w:ins>
            <w:r>
              <w:rPr>
                <w:rFonts w:ascii="Arial" w:hAnsi="Arial" w:cs="Arial"/>
                <w:szCs w:val="20"/>
                <w:lang w:val="es-ES_tradnl"/>
              </w:rPr>
              <w:t xml:space="preserve"> Paseador.</w:t>
            </w:r>
          </w:p>
        </w:tc>
      </w:tr>
      <w:tr w:rsidR="0085330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30C" w:rsidRDefault="0085330C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30C" w:rsidRDefault="0085330C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ins w:id="235" w:author="Alejandra Merchán" w:date="2020-08-05T22:32:00Z">
              <w:r>
                <w:rPr>
                  <w:rFonts w:ascii="Arial" w:hAnsi="Arial" w:cs="Arial"/>
                  <w:szCs w:val="20"/>
                  <w:lang w:val="es-ES_tradnl"/>
                </w:rPr>
                <w:t>La aplicación permitirá al usuario inactivar su cuenta.</w:t>
              </w:r>
            </w:ins>
            <w:del w:id="236" w:author="Alejandra Merchán" w:date="2020-08-05T22:32:00Z">
              <w:r w:rsidDel="00292AD5">
                <w:rPr>
                  <w:rFonts w:ascii="Arial" w:hAnsi="Arial" w:cs="Arial"/>
                  <w:szCs w:val="20"/>
                  <w:lang w:val="es-ES_tradnl"/>
                </w:rPr>
                <w:delText>La aplicación permitirá al usuario eliminar sus datos.</w:delText>
              </w:r>
            </w:del>
          </w:p>
        </w:tc>
      </w:tr>
      <w:tr w:rsidR="0085330C" w:rsidTr="0085330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30C" w:rsidRDefault="0085330C" w:rsidP="0085330C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330C" w:rsidRDefault="0085330C" w:rsidP="0085330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ins w:id="237" w:author="Alejandra Merchán" w:date="2020-08-05T22:32:00Z">
              <w:r>
                <w:rPr>
                  <w:rFonts w:ascii="Arial" w:hAnsi="Arial" w:cs="Arial"/>
                  <w:szCs w:val="20"/>
                  <w:lang w:val="es-ES_tradnl"/>
                </w:rPr>
                <w:t>Los usuarios podrán inactivar su cuenta en caso de no seguir utilizando la aplicación</w:t>
              </w:r>
            </w:ins>
            <w:del w:id="238" w:author="Alejandra Merchán" w:date="2020-08-05T22:32:00Z">
              <w:r w:rsidDel="00292AD5">
                <w:rPr>
                  <w:rFonts w:ascii="Arial" w:hAnsi="Arial" w:cs="Arial"/>
                  <w:szCs w:val="20"/>
                  <w:lang w:val="es-ES_tradnl"/>
                </w:rPr>
                <w:delText>Los usuarios podrán eliminar su cuenta para borrar su información personal de la aplicación.</w:delText>
              </w:r>
            </w:del>
          </w:p>
        </w:tc>
      </w:tr>
      <w:tr w:rsidR="00D93F8C" w:rsidTr="0085330C">
        <w:trPr>
          <w:trHeight w:val="333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 w:rsidTr="0085330C">
        <w:trPr>
          <w:trHeight w:val="536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Salida correcta: 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cuenta eliminada con éxito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de error que indica que es necesario contactarse con el administrador</w:t>
            </w:r>
          </w:p>
        </w:tc>
      </w:tr>
    </w:tbl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>
      <w:pPr>
        <w:rPr>
          <w:sz w:val="22"/>
          <w:szCs w:val="28"/>
        </w:rPr>
      </w:pPr>
    </w:p>
    <w:p w:rsidR="00D93F8C" w:rsidRDefault="007C7455"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Servicios</w:t>
      </w:r>
    </w:p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RF025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Denuncia maltrato animal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denuncia de maltrato animal.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permitirá a los usuarios subir evidencia de maltrato animal con el fin de mediar la denuncia ante los entes reguladores a través de un correo electrónico automáticamente.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Dirección exacta de los hechos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Ciudad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Barrio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Localidad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Registro fotográfico, audio y/o video corto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 del caso a denunciar</w:t>
            </w:r>
          </w:p>
          <w:p w:rsidR="00D93F8C" w:rsidRDefault="007C7455">
            <w:pPr>
              <w:pStyle w:val="Sinespaciado"/>
              <w:numPr>
                <w:ilvl w:val="0"/>
                <w:numId w:val="6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Correo electrónico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indica que la denuncia fue enviada con éxito y que la respuesta será enviada a través del correo electrónico del usuario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RF026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Denuncia maltrato animal (informativo)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denuncia de maltrato animal.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le brindará al usuario información acerca de líneas de atención para denuncia de maltrato animal.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Ninguno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Página donde puedan visualizar la información inmediata en caso de emergencia</w:t>
            </w: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RF027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Búsqueda de mascotas perdidas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búsqueda de mascotas perdidas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brindará a los usuarios el servicio de búsqueda de mascotas perdidas donde podrán realizar una búsqueda automática de su mascota.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Foto donde aparezca el rostro de la mascota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Tipo de mascota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Raza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Tamaño 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Fecha en la que se perdió la mascota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lastRenderedPageBreak/>
              <w:t>Ciudad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Barrio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Localidad 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 de contacto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RF028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Publicación de mascotas encontradas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publicación de mascotas perdidas.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brindará a los usuarios el servicio de publicación de mascotas encontradas, a través de un módulo libre donde no será necesario registrarse para registrar los datos de la mascota que no tiene dueño.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Foto donde aparezca el rostro de la mascota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Tipo de mascota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Raza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Tamaño 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Fecha en la que se perdió la mascota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Ciudad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Barrio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Localidad 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 de contacto</w:t>
            </w:r>
          </w:p>
          <w:p w:rsidR="00D93F8C" w:rsidRDefault="007C7455">
            <w:pPr>
              <w:pStyle w:val="Sinespaciado"/>
              <w:numPr>
                <w:ilvl w:val="0"/>
                <w:numId w:val="10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:rsidR="00D93F8C" w:rsidRDefault="00D93F8C"/>
    <w:p w:rsidR="00D93F8C" w:rsidRDefault="00D93F8C"/>
    <w:tbl>
      <w:tblPr>
        <w:tblpPr w:leftFromText="141" w:rightFromText="141" w:vertAnchor="text" w:horzAnchor="margin" w:tblpY="157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RF029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Búsqueda de parejas para mascotas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búsqueda de parejas para mascotas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brindará a los usuarios el servicio de búsqueda de parejas para mascotas donde podrán encontrar parejas para sus mascotas de acuerdo con las especificaciones que desee el usuario como: tipo de mascota, raza, edad, sexo, tamaño. Además, podrá contactarse con los dueños de la mascota en caso de interés.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las publicaciones en la página del servicio.</w:t>
            </w: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RF030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Publicación de parejas para mascotas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publicación de parejas para mascotas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brindará a los usuarios el servicio de publicación de parejas para mascotas donde podrán suministrar información de la mascota.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Tipo de mascota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Raza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Edad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Sexo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Tamaño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 de contacto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indica que la información ha sido publicada con éxito. El usuario podrá visualizar la publicación en la página del servicio.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12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RF031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Registro Adopción de Mascota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registro para poner en adopción a una mascota.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 los usuarios registrar mascotas para su adopción suministrando información de la mascota y de los dueños para que otros usuarios interesados puedan contactarse.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Foto donde aparezca el rostro de la mascota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Tipo de mascota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Raza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Edad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Tamaño 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Ciudad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Barrio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Localidad 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Teléfonos de contacto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Descripción (Motivo de adopción)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lastRenderedPageBreak/>
              <w:t>Mensaje que indica que la información ha sido publicada con éxito. El usuario podrá visualizar la publicación en la página del servicio.</w:t>
            </w:r>
          </w:p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incorrecta: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indique que los campos obligatorios quedaron sin diligenciar</w:t>
            </w:r>
          </w:p>
        </w:tc>
      </w:tr>
    </w:tbl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RF032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Adoptar Mascota (Informativo)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información de adopción de mascotas.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brindará a los usuarios información de fundaciones para la adopción de mascotas.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la información en la página del servicio.</w:t>
            </w:r>
          </w:p>
          <w:p w:rsidR="00D93F8C" w:rsidRDefault="00D93F8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RF033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Búsqueda de mascotas en adopción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adopción de una mascota.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La aplicación permitirá a los usuarios la visualización de las mascotas que se encuentran en adopción.</w:t>
            </w:r>
          </w:p>
          <w:p w:rsidR="00D93F8C" w:rsidRDefault="007C7455">
            <w:pPr>
              <w:pStyle w:val="Sinespaciado"/>
            </w:pPr>
            <w:bookmarkStart w:id="239" w:name="__DdeLink__2055_430739571"/>
            <w:r>
              <w:rPr>
                <w:rFonts w:ascii="Arial" w:hAnsi="Arial" w:cs="Arial"/>
                <w:szCs w:val="20"/>
                <w:lang w:val="es-ES_tradnl"/>
              </w:rPr>
              <w:t>Calificar usuarios que publican la información.</w:t>
            </w:r>
            <w:bookmarkEnd w:id="239"/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Tipo de mascota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Raza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Tamaño 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Ciudad 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la información en la página del servicio.</w:t>
            </w:r>
          </w:p>
          <w:p w:rsidR="00D93F8C" w:rsidRDefault="00D93F8C">
            <w:pPr>
              <w:pStyle w:val="Sinespaciado"/>
              <w:ind w:left="1428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RF034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Búsqueda de veterinarios (Informativo)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búsqueda de veterinarios.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brindará a los usuarios la posibilidad de buscar veterinarias a través de un mapa, indicándole la ruta más corta para llegar al lugar. </w:t>
            </w:r>
          </w:p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Debe visualizar la calificación (todos empiezan sin calificación)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Ninguno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la información en la página del servicio.</w:t>
            </w:r>
          </w:p>
          <w:p w:rsidR="00D93F8C" w:rsidRDefault="00D93F8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RF035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Búsqueda de veterinarios para selección de servicio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búsqueda de veterinarios.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les permitirá a los usuarios visualizar información como: dirección, página web, servicios, puntuación y comentarios de los veterinarios registrados. Además, podrán darle una puntuación y dejar comentarios en caso de haber tomado algún servicio con el veterinario. </w:t>
            </w:r>
          </w:p>
          <w:p w:rsidR="00D93F8C" w:rsidRDefault="00D93F8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</w:p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Calificar usuarios que publican la información.</w:t>
            </w:r>
          </w:p>
          <w:p w:rsidR="00D93F8C" w:rsidRDefault="00D93F8C">
            <w:pPr>
              <w:pStyle w:val="Sinespaciado"/>
              <w:ind w:left="720"/>
              <w:rPr>
                <w:rFonts w:ascii="Arial" w:hAnsi="Arial" w:cs="Arial"/>
                <w:szCs w:val="20"/>
                <w:lang w:val="es-ES_tradnl"/>
              </w:rPr>
            </w:pP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Comentarios que describan la satisfacción del usuario al haber tomado alguno de los servicios ofrecidos por el veterinario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Puntuación de uno (1) a cinco (5) donde se califique el servicio del veterinario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indica que el comentario y/o la puntuación ha sido publicada con éxito. El usuario podrá visualizar la publicación en la página del servicio.</w:t>
            </w:r>
          </w:p>
          <w:p w:rsidR="00D93F8C" w:rsidRDefault="00D93F8C">
            <w:pPr>
              <w:pStyle w:val="Sinespaciado"/>
              <w:ind w:left="1068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RF036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Búsqueda de entrenador de mascotas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búsqueda de entrenador para mascotas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les permitirá a los usuarios visualizar información como: dirección, página web, servicios, descripción, puntuación y comentarios de los entrenadores registrados. Además, podrán darle una puntuación y dejar comentarios en caso de haber tomado algún servicio con el entrenador.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Comentarios que describan la satisfacción del usuario al haber tomado alguno de los servicios ofrecidos por el entrenador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Puntuación de uno (1) a cinco (5) donde se califique el servicio del entrenador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 xml:space="preserve">Salida: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3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Mensaje que indica que el comentario y/o la puntuación ha sido publicada con éxito. El usuario podrá visualizar la publicación en la página del servicio</w:t>
            </w:r>
          </w:p>
        </w:tc>
      </w:tr>
    </w:tbl>
    <w:p w:rsidR="00D93F8C" w:rsidRDefault="00D93F8C"/>
    <w:tbl>
      <w:tblPr>
        <w:tblpPr w:leftFromText="141" w:rightFromText="141" w:vertAnchor="text" w:horzAnchor="margin" w:tblpY="-73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RF037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Búsqueda de funerarias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búsqueda de funerarias.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brindará a los usuarios la posibilidad de buscar funerarias a través de un mapa, indicándole la ruta para llegar al lugar. Además, podrán obtener información de las diferentes funerarias como: nombre, ubicación y número de teléfono.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la información en la página del servicio.</w:t>
            </w:r>
          </w:p>
          <w:p w:rsidR="00D93F8C" w:rsidRDefault="00D93F8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:rsidR="00D93F8C" w:rsidRDefault="00D93F8C"/>
    <w:tbl>
      <w:tblPr>
        <w:tblpPr w:leftFromText="141" w:rightFromText="141" w:vertAnchor="text" w:horzAnchor="margin" w:tblpY="12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RF038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Agenda de fechas importantes (móvil)</w:t>
            </w:r>
          </w:p>
        </w:tc>
      </w:tr>
      <w:tr w:rsidR="00D93F8C">
        <w:trPr>
          <w:trHeight w:val="604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Los usuarios podrán acceder al servicio agenda de fechas importantes para sus mascotas.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 xml:space="preserve">La aplicación brindará a los usuarios el servicio agenda de fechas importantes para sus mascotas donde podrán guardar fechas importantes cómo: nacimiento de las mascotas, fecha de vacunas, citas, entre otros.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</w:tbl>
    <w:p w:rsidR="00D93F8C" w:rsidRDefault="00D93F8C"/>
    <w:tbl>
      <w:tblPr>
        <w:tblpPr w:leftFromText="141" w:rightFromText="141" w:vertAnchor="text" w:horzAnchor="margin" w:tblpY="4"/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RF039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Paseos de mascotas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Los usuarios podrán acceder al servicio de paseo para mascotas.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 xml:space="preserve">La aplicación brindará a los usuarios el servicio de paseos para mascotas. Estos paseos pueden ser personalizados o individuales, permitiéndole a los usuarios seguir la ruta de los paseadores en tiempo real a través de su dispositivo.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RF040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Búsqueda de lugares petfriendly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de búsqueda de lugares petfriendly.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 xml:space="preserve">La aplicación brindará a los usuarios la posibilidad de buscar lugares cómo supermercados, restaurantes y centros comerciales petfriendly a </w:t>
            </w:r>
            <w:r>
              <w:rPr>
                <w:rFonts w:ascii="Arial" w:hAnsi="Arial" w:cs="Arial"/>
                <w:szCs w:val="20"/>
                <w:lang w:val="es-ES_tradnl"/>
              </w:rPr>
              <w:lastRenderedPageBreak/>
              <w:t>través de un mapa, indicándole la ruta para llegar al lugar. Además, podrán obtener información de los diferentes lugares como: nombre, ubicación y número de teléfono.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Ninguno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ind w:left="708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Salida correcta:</w:t>
            </w:r>
          </w:p>
          <w:p w:rsidR="00D93F8C" w:rsidRDefault="007C7455">
            <w:pPr>
              <w:pStyle w:val="Sinespaciado"/>
              <w:numPr>
                <w:ilvl w:val="0"/>
                <w:numId w:val="11"/>
              </w:numPr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El usuario podrá visualizar la información en la página del servicio.</w:t>
            </w:r>
          </w:p>
          <w:p w:rsidR="00D93F8C" w:rsidRDefault="00D93F8C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</w:p>
        </w:tc>
      </w:tr>
    </w:tbl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RF041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Cuidado de mascotas en línea (GPS)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Los usuarios podrán acceder al servicio de cuidado de mascota en línea a través de GPS.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 xml:space="preserve">La aplicación les permitirá a los usuarios hacer un seguimiento a sus mascotas en tiempo real por medio de GPS utilizando sus dispositivos móviles.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Ninguno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RF042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Cuidado de mascotas en línea (Video Streaming)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Los usuarios podrán acceder al servicio de cuidado de mascota en línea a través de video streaming.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 xml:space="preserve">La aplicación les permitirá a los usuarios hacer un seguimiento a sus mascotas en tiempo real por medio de video streaming, utilizando sus dispositivos móviles. 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RF043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Tips nutricionales para mascotas (blog)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Los usuarios podrán acceder al servicio de tips y sugerencias nutricionales para sus mascotas.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La aplicación les permitirá a los usuarios visualizar tips y sugerencias nutricionales para sus mascotas.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Datos de entrada: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Salida: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D93F8C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</w:p>
        </w:tc>
      </w:tr>
    </w:tbl>
    <w:p w:rsidR="00D93F8C" w:rsidRDefault="00D93F8C"/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RF044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</w:pPr>
            <w:r>
              <w:rPr>
                <w:rFonts w:ascii="Arial" w:hAnsi="Arial" w:cs="Arial"/>
                <w:szCs w:val="20"/>
                <w:lang w:val="es-ES_tradnl"/>
              </w:rPr>
              <w:t>Búsqueda de eventos (publicidad informativo)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Los usuarios podrán acceder al servicio búsqueda de eventos para sus mascotas.</w:t>
            </w:r>
          </w:p>
        </w:tc>
      </w:tr>
      <w:tr w:rsidR="00D93F8C">
        <w:trPr>
          <w:trHeight w:val="465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szCs w:val="20"/>
                <w:lang w:val="es-ES_tradnl"/>
              </w:rPr>
            </w:pPr>
            <w:r>
              <w:rPr>
                <w:rFonts w:ascii="Arial" w:hAnsi="Arial" w:cs="Arial"/>
                <w:szCs w:val="20"/>
                <w:lang w:val="es-ES_tradnl"/>
              </w:rPr>
              <w:t>La aplicación brindará a los usuarios el servicio de búsqueda de eventos para sus mascotas donde podrán encontrar: jornadas de esterilización, jornadas de adopción, concursos, entre otros.</w:t>
            </w:r>
          </w:p>
        </w:tc>
      </w:tr>
    </w:tbl>
    <w:p w:rsidR="00D93F8C" w:rsidRDefault="00D93F8C"/>
    <w:p w:rsidR="00D93F8C" w:rsidRDefault="00D93F8C"/>
    <w:p w:rsidR="00D93F8C" w:rsidRDefault="007C7455">
      <w:pPr>
        <w:rPr>
          <w:b/>
          <w:bCs/>
        </w:rPr>
      </w:pPr>
      <w:r>
        <w:rPr>
          <w:b/>
          <w:bCs/>
        </w:rPr>
        <w:t>Productos</w:t>
      </w:r>
    </w:p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RF045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Venta de Accesorios (crud accesorios)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Los usuarios podrán compran accesorios desde la aplicación.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 xml:space="preserve">La aplicación brindará a los usuarios diferentes tipos de accesorios como: juguetes, collares, ropa y camas.  </w:t>
            </w:r>
          </w:p>
        </w:tc>
      </w:tr>
    </w:tbl>
    <w:p w:rsidR="00D93F8C" w:rsidRDefault="00D93F8C"/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0"/>
        <w:gridCol w:w="6694"/>
      </w:tblGrid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RF046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Venta de Alimento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>Los usuarios podrán comprar alimento para sus mascotas desde la aplicación.</w:t>
            </w:r>
          </w:p>
        </w:tc>
      </w:tr>
      <w:tr w:rsidR="00D93F8C"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b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color w:val="FF0000"/>
                <w:kern w:val="2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93F8C" w:rsidRDefault="007C7455">
            <w:pPr>
              <w:pStyle w:val="Sinespaciado"/>
              <w:rPr>
                <w:rFonts w:ascii="Arial" w:hAnsi="Arial" w:cs="Arial"/>
                <w:color w:val="FF000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Cs w:val="20"/>
                <w:lang w:val="es-ES_tradnl"/>
              </w:rPr>
              <w:t xml:space="preserve">La aplicación brindará a los usuarios diferentes marcas de alimento como: </w:t>
            </w:r>
          </w:p>
        </w:tc>
      </w:tr>
    </w:tbl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p w:rsidR="00D93F8C" w:rsidRDefault="00D93F8C"/>
    <w:sectPr w:rsidR="00D93F8C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410F"/>
    <w:multiLevelType w:val="multilevel"/>
    <w:tmpl w:val="16505C2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2E756E"/>
    <w:multiLevelType w:val="multilevel"/>
    <w:tmpl w:val="8C5887F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226375"/>
    <w:multiLevelType w:val="multilevel"/>
    <w:tmpl w:val="A9281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1150"/>
    <w:multiLevelType w:val="multilevel"/>
    <w:tmpl w:val="AC4419C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6112F1"/>
    <w:multiLevelType w:val="multilevel"/>
    <w:tmpl w:val="A1B292F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8E33A6"/>
    <w:multiLevelType w:val="multilevel"/>
    <w:tmpl w:val="2C92673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B772EE"/>
    <w:multiLevelType w:val="multilevel"/>
    <w:tmpl w:val="CA140E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20E3325"/>
    <w:multiLevelType w:val="multilevel"/>
    <w:tmpl w:val="B072965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81F7597"/>
    <w:multiLevelType w:val="multilevel"/>
    <w:tmpl w:val="05A60F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D7C2B21"/>
    <w:multiLevelType w:val="multilevel"/>
    <w:tmpl w:val="A2AE84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F7710D3"/>
    <w:multiLevelType w:val="multilevel"/>
    <w:tmpl w:val="53683D5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9AA75F2"/>
    <w:multiLevelType w:val="multilevel"/>
    <w:tmpl w:val="26BE98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E3D632E"/>
    <w:multiLevelType w:val="multilevel"/>
    <w:tmpl w:val="55C263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650D46"/>
    <w:multiLevelType w:val="multilevel"/>
    <w:tmpl w:val="D6D6623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1"/>
  </w:num>
  <w:num w:numId="9">
    <w:abstractNumId w:val="13"/>
  </w:num>
  <w:num w:numId="10">
    <w:abstractNumId w:val="0"/>
  </w:num>
  <w:num w:numId="11">
    <w:abstractNumId w:val="10"/>
  </w:num>
  <w:num w:numId="12">
    <w:abstractNumId w:val="4"/>
  </w:num>
  <w:num w:numId="13">
    <w:abstractNumId w:val="6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jandra Merchán">
    <w15:presenceInfo w15:providerId="Windows Live" w15:userId="8c09050e0ad3b5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F8C"/>
    <w:rsid w:val="00252B8E"/>
    <w:rsid w:val="002C2927"/>
    <w:rsid w:val="002F0CB1"/>
    <w:rsid w:val="00771445"/>
    <w:rsid w:val="007C7455"/>
    <w:rsid w:val="0085330C"/>
    <w:rsid w:val="00A60929"/>
    <w:rsid w:val="00CD3A56"/>
    <w:rsid w:val="00D9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1D3E"/>
  <w15:docId w15:val="{E1F65164-FD71-4637-A9E8-AD8DFE937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9BC"/>
    <w:rPr>
      <w:rFonts w:ascii="Arial" w:eastAsia="Times New Roman" w:hAnsi="Arial" w:cs="Times New Roman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256B0"/>
    <w:rPr>
      <w:rFonts w:ascii="Arial" w:eastAsia="Times New Roman" w:hAnsi="Arial" w:cs="Times New Roman"/>
      <w:sz w:val="20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256B0"/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sid w:val="00C74BD6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C74BD6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C74BD6"/>
    <w:rPr>
      <w:rFonts w:ascii="Arial" w:eastAsia="Times New Roman" w:hAnsi="Arial" w:cs="Times New Roman"/>
      <w:b/>
      <w:bCs/>
      <w:sz w:val="20"/>
      <w:szCs w:val="20"/>
      <w:lang w:val="es-ES"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74BD6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uiPriority w:val="1"/>
    <w:qFormat/>
    <w:rsid w:val="004B59BC"/>
    <w:rPr>
      <w:rFonts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256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0256B0"/>
    <w:pPr>
      <w:tabs>
        <w:tab w:val="center" w:pos="4419"/>
        <w:tab w:val="right" w:pos="8838"/>
      </w:tabs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C74BD6"/>
    <w:rPr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C74BD6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74BD6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7C7455"/>
    <w:rPr>
      <w:rFonts w:ascii="Arial" w:eastAsia="Times New Roman" w:hAnsi="Arial" w:cs="Times New Roman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17</Pages>
  <Words>4456</Words>
  <Characters>24513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</dc:creator>
  <dc:description/>
  <cp:lastModifiedBy>Alejandra Merchán</cp:lastModifiedBy>
  <cp:revision>36</cp:revision>
  <dcterms:created xsi:type="dcterms:W3CDTF">2019-06-02T01:08:00Z</dcterms:created>
  <dcterms:modified xsi:type="dcterms:W3CDTF">2020-08-07T04:29:00Z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